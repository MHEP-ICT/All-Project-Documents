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00C22" w14:textId="3B719B48" w:rsidR="00B513AC" w:rsidRPr="00B513AC" w:rsidRDefault="00B513AC" w:rsidP="00B513AC">
      <w:pPr>
        <w:rPr>
          <w:b/>
          <w:bCs/>
          <w:u w:val="single"/>
        </w:rPr>
      </w:pPr>
      <w:r w:rsidRPr="00B513AC">
        <w:rPr>
          <w:b/>
          <w:bCs/>
          <w:u w:val="single"/>
        </w:rPr>
        <w:t>INTRODUCTION</w:t>
      </w:r>
    </w:p>
    <w:p w14:paraId="0A9A72D0" w14:textId="022FE8E4" w:rsidR="00B513AC" w:rsidRPr="00B513AC" w:rsidRDefault="00B513AC" w:rsidP="00B513AC">
      <w:r w:rsidRPr="00B513AC">
        <w:t xml:space="preserve">M-HEP </w:t>
      </w:r>
      <w:del w:id="0" w:author="pc" w:date="2020-11-26T09:20:00Z">
        <w:r w:rsidRPr="00B513AC" w:rsidDel="00837F6D">
          <w:delText>is a project</w:delText>
        </w:r>
      </w:del>
      <w:del w:id="1" w:author="pc" w:date="2020-11-26T09:19:00Z">
        <w:r w:rsidRPr="00B513AC" w:rsidDel="00837F6D">
          <w:delText xml:space="preserve"> </w:delText>
        </w:r>
      </w:del>
      <w:ins w:id="2" w:author="pc" w:date="2020-11-26T09:19:00Z">
        <w:r w:rsidR="00837F6D">
          <w:t xml:space="preserve">is a </w:t>
        </w:r>
      </w:ins>
      <w:del w:id="3" w:author="pc" w:date="2020-11-26T09:19:00Z">
        <w:r w:rsidRPr="00B513AC" w:rsidDel="00837F6D">
          <w:delText>which i</w:delText>
        </w:r>
      </w:del>
      <w:del w:id="4" w:author="pc" w:date="2020-11-26T09:20:00Z">
        <w:r w:rsidRPr="00B513AC" w:rsidDel="00837F6D">
          <w:delText>nvolves</w:delText>
        </w:r>
      </w:del>
      <w:r w:rsidRPr="00B513AC">
        <w:t xml:space="preserve"> multidisciplinary</w:t>
      </w:r>
      <w:ins w:id="5" w:author="pc" w:date="2020-11-26T09:20:00Z">
        <w:r w:rsidR="00837F6D">
          <w:t xml:space="preserve"> project aimed at</w:t>
        </w:r>
      </w:ins>
      <w:del w:id="6" w:author="pc" w:date="2020-11-26T09:21:00Z">
        <w:r w:rsidRPr="00B513AC" w:rsidDel="00837F6D">
          <w:delText xml:space="preserve"> efforts to</w:delText>
        </w:r>
      </w:del>
      <w:r w:rsidRPr="00B513AC">
        <w:t xml:space="preserve"> design</w:t>
      </w:r>
      <w:ins w:id="7" w:author="pc" w:date="2020-11-26T09:21:00Z">
        <w:r w:rsidR="00837F6D">
          <w:t>ing</w:t>
        </w:r>
      </w:ins>
      <w:r w:rsidRPr="00B513AC">
        <w:t>, fabricat</w:t>
      </w:r>
      <w:ins w:id="8" w:author="pc" w:date="2020-11-26T09:21:00Z">
        <w:r w:rsidR="00837F6D">
          <w:t>ing</w:t>
        </w:r>
      </w:ins>
      <w:del w:id="9" w:author="pc" w:date="2020-11-26T09:21:00Z">
        <w:r w:rsidRPr="00B513AC" w:rsidDel="00837F6D">
          <w:delText>e</w:delText>
        </w:r>
      </w:del>
      <w:r w:rsidRPr="00B513AC">
        <w:t>, install</w:t>
      </w:r>
      <w:ins w:id="10" w:author="pc" w:date="2020-11-26T09:22:00Z">
        <w:r w:rsidR="00837F6D">
          <w:t>ing</w:t>
        </w:r>
      </w:ins>
      <w:r w:rsidRPr="00B513AC">
        <w:t>, test</w:t>
      </w:r>
      <w:ins w:id="11" w:author="pc" w:date="2020-11-26T09:22:00Z">
        <w:r w:rsidR="00837F6D">
          <w:t>ing</w:t>
        </w:r>
      </w:ins>
      <w:r w:rsidRPr="00B513AC">
        <w:t xml:space="preserve"> and commission</w:t>
      </w:r>
      <w:ins w:id="12" w:author="pc" w:date="2020-11-26T09:22:00Z">
        <w:r w:rsidR="00837F6D">
          <w:t xml:space="preserve">ing </w:t>
        </w:r>
        <w:proofErr w:type="gramStart"/>
        <w:r w:rsidR="00837F6D">
          <w:t xml:space="preserve">of </w:t>
        </w:r>
      </w:ins>
      <w:r w:rsidRPr="00B513AC">
        <w:t xml:space="preserve"> a</w:t>
      </w:r>
      <w:proofErr w:type="gramEnd"/>
      <w:r w:rsidRPr="00B513AC">
        <w:t xml:space="preserve"> mini-hydroelectric power station along River Ndarugu in Njoro Sub-County, Nakuru County. Power generated from this project shall be used to power streetlights and any other selected loads in the University or within the community.</w:t>
      </w:r>
    </w:p>
    <w:p w14:paraId="623357CC" w14:textId="105EF89E" w:rsidR="00B513AC" w:rsidRDefault="00B513AC" w:rsidP="00B513AC">
      <w:r w:rsidRPr="00B513AC">
        <w:t>The project shall be automated and interfaced with a wireless control for remote management and teaching purposes. The project will later be implemented within our country and beyond after proved successful</w:t>
      </w:r>
    </w:p>
    <w:p w14:paraId="2674889C" w14:textId="2CBEE5EF" w:rsidR="00B513AC" w:rsidRDefault="001B5DFD" w:rsidP="00B513AC">
      <w:pPr>
        <w:rPr>
          <w:b/>
          <w:bCs/>
          <w:u w:val="single"/>
        </w:rPr>
      </w:pPr>
      <w:r w:rsidRPr="001B5DFD">
        <w:rPr>
          <w:b/>
          <w:bCs/>
          <w:u w:val="single"/>
        </w:rPr>
        <w:t>CONCEPTION OF THE IDEA</w:t>
      </w:r>
    </w:p>
    <w:p w14:paraId="3287CFAD" w14:textId="7C6677B1" w:rsidR="001B5DFD" w:rsidRDefault="001B5DFD" w:rsidP="00B513AC">
      <w:r>
        <w:t>The idea to have a renewable energy source was first proposed by Eng. John Mwiti from Geothermal development company to Egerton University Technology Enthusiasts’ Engineers Club</w:t>
      </w:r>
      <w:r w:rsidR="003652A2">
        <w:t xml:space="preserve"> </w:t>
      </w:r>
      <w:r>
        <w:t xml:space="preserve">(EUTEEC) </w:t>
      </w:r>
      <w:del w:id="13" w:author="pc" w:date="2020-11-26T09:19:00Z">
        <w:r w:rsidDel="00837F6D">
          <w:delText>around</w:delText>
        </w:r>
      </w:del>
      <w:r>
        <w:t xml:space="preserve"> </w:t>
      </w:r>
      <w:ins w:id="14" w:author="pc" w:date="2020-11-26T09:19:00Z">
        <w:r w:rsidR="00837F6D">
          <w:t xml:space="preserve"> </w:t>
        </w:r>
        <w:proofErr w:type="spellStart"/>
        <w:r w:rsidR="00837F6D">
          <w:t>in</w:t>
        </w:r>
      </w:ins>
      <w:r>
        <w:t>September</w:t>
      </w:r>
      <w:proofErr w:type="spellEnd"/>
      <w:r>
        <w:t xml:space="preserve"> 2019.At the moment GDC was looking into more ways they could tap into renewable energy and this inspired Eng. Mwiti to go </w:t>
      </w:r>
      <w:r w:rsidR="003652A2">
        <w:t xml:space="preserve">beyond at his personal capacity. </w:t>
      </w:r>
      <w:r w:rsidR="00FF3B4D">
        <w:t>He approached Egerton University and RVIST for different projects and after few consultative meetings we agreed to work on a hydro project as we think of more ways GDC can utilize its steam after generating power. The challenge was thus passed on to EUTEEC and Egerton university at large.</w:t>
      </w:r>
    </w:p>
    <w:p w14:paraId="0CDE422F" w14:textId="2A5A565D" w:rsidR="002E6C42" w:rsidRDefault="002E6C42" w:rsidP="00B513AC">
      <w:pPr>
        <w:rPr>
          <w:ins w:id="15" w:author="pc" w:date="2020-11-26T10:06:00Z"/>
          <w:b/>
          <w:bCs/>
          <w:u w:val="single"/>
        </w:rPr>
      </w:pPr>
      <w:r w:rsidRPr="002E6C42">
        <w:rPr>
          <w:b/>
          <w:bCs/>
          <w:u w:val="single"/>
        </w:rPr>
        <w:t>PROJECT OBJECTIVES</w:t>
      </w:r>
    </w:p>
    <w:p w14:paraId="21441BA4" w14:textId="77777777" w:rsidR="00563CF7" w:rsidRDefault="00563CF7" w:rsidP="00563CF7">
      <w:pPr>
        <w:pStyle w:val="Heading2"/>
        <w:rPr>
          <w:ins w:id="16" w:author="pc" w:date="2020-11-26T10:06:00Z"/>
        </w:rPr>
      </w:pPr>
      <w:ins w:id="17" w:author="pc" w:date="2020-11-26T10:06:00Z">
        <w:r>
          <w:t>Objectives</w:t>
        </w:r>
      </w:ins>
    </w:p>
    <w:p w14:paraId="165A4A9E" w14:textId="0E047305" w:rsidR="00563CF7" w:rsidRDefault="00563CF7" w:rsidP="00563CF7">
      <w:pPr>
        <w:spacing w:after="200" w:line="276" w:lineRule="auto"/>
        <w:rPr>
          <w:ins w:id="18" w:author="pc" w:date="2020-11-26T10:06:00Z"/>
        </w:rPr>
        <w:pPrChange w:id="19" w:author="pc" w:date="2020-11-26T10:06:00Z">
          <w:pPr>
            <w:numPr>
              <w:ilvl w:val="1"/>
              <w:numId w:val="7"/>
            </w:numPr>
            <w:tabs>
              <w:tab w:val="num" w:pos="1440"/>
            </w:tabs>
            <w:spacing w:after="200" w:line="276" w:lineRule="auto"/>
            <w:ind w:left="1440" w:hanging="360"/>
          </w:pPr>
        </w:pPrChange>
      </w:pPr>
      <w:bookmarkStart w:id="20" w:name="_Toc53089619"/>
      <w:ins w:id="21" w:author="pc" w:date="2020-11-26T10:06:00Z">
        <w:r>
          <w:t>Main Objective</w:t>
        </w:r>
        <w:bookmarkEnd w:id="20"/>
        <w:r>
          <w:t>:</w:t>
        </w:r>
      </w:ins>
    </w:p>
    <w:p w14:paraId="09EA3082" w14:textId="77777777" w:rsidR="00563CF7" w:rsidRDefault="00563CF7" w:rsidP="0077677E">
      <w:pPr>
        <w:spacing w:after="200" w:line="276" w:lineRule="auto"/>
        <w:rPr>
          <w:ins w:id="22" w:author="pc" w:date="2020-11-26T10:06:00Z"/>
        </w:rPr>
        <w:pPrChange w:id="23" w:author="pc" w:date="2020-11-26T10:07:00Z">
          <w:pPr>
            <w:numPr>
              <w:ilvl w:val="1"/>
              <w:numId w:val="7"/>
            </w:numPr>
            <w:tabs>
              <w:tab w:val="num" w:pos="1440"/>
            </w:tabs>
            <w:spacing w:after="200" w:line="276" w:lineRule="auto"/>
            <w:ind w:left="1440" w:hanging="360"/>
          </w:pPr>
        </w:pPrChange>
      </w:pPr>
      <w:ins w:id="24" w:author="pc" w:date="2020-11-26T10:06:00Z">
        <w:r w:rsidRPr="00063FFC">
          <w:t xml:space="preserve">To </w:t>
        </w:r>
        <w:r>
          <w:t xml:space="preserve">design, develop and install </w:t>
        </w:r>
        <w:r w:rsidRPr="00063FFC">
          <w:t>a</w:t>
        </w:r>
        <w:r>
          <w:t xml:space="preserve"> Micro</w:t>
        </w:r>
        <w:r w:rsidRPr="00063FFC">
          <w:t xml:space="preserve"> hydroelectric power generating system </w:t>
        </w:r>
        <w:r>
          <w:t>plant</w:t>
        </w:r>
        <w:r w:rsidRPr="00063FFC">
          <w:t>.</w:t>
        </w:r>
        <w:bookmarkStart w:id="25" w:name="_Toc53089620"/>
      </w:ins>
    </w:p>
    <w:p w14:paraId="4AA0146B" w14:textId="77777777" w:rsidR="00563CF7" w:rsidRDefault="00563CF7" w:rsidP="00563CF7">
      <w:pPr>
        <w:spacing w:after="200" w:line="276" w:lineRule="auto"/>
        <w:rPr>
          <w:ins w:id="26" w:author="pc" w:date="2020-11-26T10:07:00Z"/>
        </w:rPr>
        <w:pPrChange w:id="27" w:author="pc" w:date="2020-11-26T10:07:00Z">
          <w:pPr>
            <w:numPr>
              <w:ilvl w:val="1"/>
              <w:numId w:val="7"/>
            </w:numPr>
            <w:tabs>
              <w:tab w:val="num" w:pos="1440"/>
            </w:tabs>
            <w:spacing w:after="200" w:line="276" w:lineRule="auto"/>
            <w:ind w:left="1440" w:hanging="360"/>
          </w:pPr>
        </w:pPrChange>
      </w:pPr>
      <w:ins w:id="28" w:author="pc" w:date="2020-11-26T10:06:00Z">
        <w:r>
          <w:t>Specific Objectives</w:t>
        </w:r>
      </w:ins>
      <w:bookmarkEnd w:id="25"/>
      <w:ins w:id="29" w:author="pc" w:date="2020-11-26T10:07:00Z">
        <w:r>
          <w:t>:</w:t>
        </w:r>
      </w:ins>
    </w:p>
    <w:p w14:paraId="0FD5F75C" w14:textId="7A3C286E" w:rsidR="00563CF7" w:rsidRPr="00063FFC" w:rsidRDefault="00563CF7" w:rsidP="00563CF7">
      <w:pPr>
        <w:spacing w:after="200" w:line="276" w:lineRule="auto"/>
        <w:rPr>
          <w:ins w:id="30" w:author="pc" w:date="2020-11-26T10:06:00Z"/>
        </w:rPr>
        <w:pPrChange w:id="31" w:author="pc" w:date="2020-11-26T10:07:00Z">
          <w:pPr>
            <w:numPr>
              <w:ilvl w:val="1"/>
              <w:numId w:val="7"/>
            </w:numPr>
            <w:tabs>
              <w:tab w:val="num" w:pos="1440"/>
            </w:tabs>
            <w:spacing w:after="200" w:line="276" w:lineRule="auto"/>
            <w:ind w:left="1440" w:hanging="360"/>
          </w:pPr>
        </w:pPrChange>
      </w:pPr>
      <w:ins w:id="32" w:author="pc" w:date="2020-11-26T10:06:00Z">
        <w:r w:rsidRPr="00063FFC">
          <w:t>To establish an appropriate site and make preliminary designs.</w:t>
        </w:r>
      </w:ins>
    </w:p>
    <w:p w14:paraId="6385BF50" w14:textId="30C1080D" w:rsidR="0077677E" w:rsidRDefault="0077677E" w:rsidP="0077677E">
      <w:pPr>
        <w:numPr>
          <w:ilvl w:val="1"/>
          <w:numId w:val="7"/>
        </w:numPr>
        <w:spacing w:after="200" w:line="276" w:lineRule="auto"/>
        <w:rPr>
          <w:ins w:id="33" w:author="pc" w:date="2020-11-26T10:08:00Z"/>
        </w:rPr>
        <w:pPrChange w:id="34" w:author="pc" w:date="2020-11-26T10:08:00Z">
          <w:pPr>
            <w:pStyle w:val="ListParagraph"/>
            <w:numPr>
              <w:numId w:val="7"/>
            </w:numPr>
            <w:tabs>
              <w:tab w:val="num" w:pos="720"/>
            </w:tabs>
            <w:ind w:hanging="360"/>
          </w:pPr>
        </w:pPrChange>
      </w:pPr>
      <w:ins w:id="35" w:author="pc" w:date="2020-11-26T10:08:00Z">
        <w:r>
          <w:t>To design, develop, and install a non-convectional low head turbine system</w:t>
        </w:r>
      </w:ins>
    </w:p>
    <w:p w14:paraId="1E7F361A" w14:textId="56465853" w:rsidR="00563CF7" w:rsidRPr="00063FFC" w:rsidRDefault="00563CF7" w:rsidP="0077677E">
      <w:pPr>
        <w:numPr>
          <w:ilvl w:val="1"/>
          <w:numId w:val="7"/>
        </w:numPr>
        <w:spacing w:after="200" w:line="276" w:lineRule="auto"/>
        <w:rPr>
          <w:ins w:id="36" w:author="pc" w:date="2020-11-26T10:06:00Z"/>
        </w:rPr>
      </w:pPr>
      <w:ins w:id="37" w:author="pc" w:date="2020-11-26T10:06:00Z">
        <w:r w:rsidRPr="00063FFC">
          <w:t>To design</w:t>
        </w:r>
        <w:r>
          <w:t xml:space="preserve"> a Micro-</w:t>
        </w:r>
        <w:r w:rsidRPr="00063FFC">
          <w:t xml:space="preserve"> hydro</w:t>
        </w:r>
        <w:r>
          <w:t>electric</w:t>
        </w:r>
        <w:r w:rsidRPr="00063FFC">
          <w:t xml:space="preserve"> plants.</w:t>
        </w:r>
      </w:ins>
    </w:p>
    <w:p w14:paraId="114B4755" w14:textId="77777777" w:rsidR="00563CF7" w:rsidRPr="00063FFC" w:rsidRDefault="00563CF7" w:rsidP="00563CF7">
      <w:pPr>
        <w:numPr>
          <w:ilvl w:val="1"/>
          <w:numId w:val="7"/>
        </w:numPr>
        <w:spacing w:after="200" w:line="276" w:lineRule="auto"/>
        <w:rPr>
          <w:ins w:id="38" w:author="pc" w:date="2020-11-26T10:06:00Z"/>
        </w:rPr>
      </w:pPr>
      <w:ins w:id="39" w:author="pc" w:date="2020-11-26T10:06:00Z">
        <w:r w:rsidRPr="00063FFC">
          <w:t>To develop, test and optimize the hydro</w:t>
        </w:r>
        <w:r>
          <w:t>electric</w:t>
        </w:r>
        <w:r w:rsidRPr="00063FFC">
          <w:t xml:space="preserve"> plants.</w:t>
        </w:r>
      </w:ins>
    </w:p>
    <w:p w14:paraId="106C2E97" w14:textId="02E27E14" w:rsidR="00563CF7" w:rsidDel="0077677E" w:rsidRDefault="00563CF7" w:rsidP="0077677E">
      <w:pPr>
        <w:numPr>
          <w:ilvl w:val="1"/>
          <w:numId w:val="7"/>
        </w:numPr>
        <w:spacing w:after="200" w:line="276" w:lineRule="auto"/>
        <w:rPr>
          <w:del w:id="40" w:author="pc" w:date="2020-11-26T10:09:00Z"/>
        </w:rPr>
        <w:pPrChange w:id="41" w:author="pc" w:date="2020-11-26T10:09:00Z">
          <w:pPr/>
        </w:pPrChange>
      </w:pPr>
      <w:ins w:id="42" w:author="pc" w:date="2020-11-26T10:06:00Z">
        <w:r w:rsidRPr="00063FFC">
          <w:t>To install, test and commission the</w:t>
        </w:r>
        <w:r w:rsidR="0077677E">
          <w:t xml:space="preserve"> best hydropower plant on </w:t>
        </w:r>
        <w:proofErr w:type="spellStart"/>
        <w:r w:rsidR="0077677E">
          <w:t>site.</w:t>
        </w:r>
      </w:ins>
    </w:p>
    <w:p w14:paraId="44D118AC" w14:textId="5E3276DD" w:rsidR="00215B1C" w:rsidRDefault="00215B1C" w:rsidP="0077677E">
      <w:pPr>
        <w:numPr>
          <w:ilvl w:val="1"/>
          <w:numId w:val="7"/>
        </w:numPr>
        <w:spacing w:after="200" w:line="276" w:lineRule="auto"/>
        <w:rPr>
          <w:ins w:id="43" w:author="pc" w:date="2020-11-26T09:44:00Z"/>
        </w:rPr>
        <w:pPrChange w:id="44" w:author="pc" w:date="2020-11-26T10:09:00Z">
          <w:pPr>
            <w:pStyle w:val="ListParagraph"/>
            <w:numPr>
              <w:numId w:val="1"/>
            </w:numPr>
            <w:ind w:hanging="360"/>
          </w:pPr>
        </w:pPrChange>
      </w:pPr>
      <w:ins w:id="45" w:author="pc" w:date="2020-11-26T09:51:00Z">
        <w:r>
          <w:t>T</w:t>
        </w:r>
      </w:ins>
      <w:ins w:id="46" w:author="pc" w:date="2020-11-26T09:52:00Z">
        <w:r>
          <w:t>o</w:t>
        </w:r>
        <w:proofErr w:type="spellEnd"/>
        <w:r>
          <w:t xml:space="preserve"> inculcate</w:t>
        </w:r>
      </w:ins>
      <w:ins w:id="47" w:author="pc" w:date="2020-11-26T09:51:00Z">
        <w:r>
          <w:t xml:space="preserve"> a</w:t>
        </w:r>
      </w:ins>
      <w:ins w:id="48" w:author="pc" w:date="2020-11-26T09:53:00Z">
        <w:r>
          <w:t>n innovation culture among the student using  multidisciplinary approach</w:t>
        </w:r>
      </w:ins>
      <w:ins w:id="49" w:author="pc" w:date="2020-11-26T09:51:00Z">
        <w:r>
          <w:t xml:space="preserve"> </w:t>
        </w:r>
      </w:ins>
    </w:p>
    <w:p w14:paraId="0E049340" w14:textId="55A167B3" w:rsidR="00C13797" w:rsidDel="0077677E" w:rsidRDefault="002E6C42" w:rsidP="009D7391">
      <w:pPr>
        <w:pStyle w:val="ListParagraph"/>
        <w:numPr>
          <w:ilvl w:val="0"/>
          <w:numId w:val="1"/>
        </w:numPr>
        <w:rPr>
          <w:moveFrom w:id="50" w:author="pc" w:date="2020-11-26T10:11:00Z"/>
        </w:rPr>
      </w:pPr>
      <w:moveFromRangeStart w:id="51" w:author="pc" w:date="2020-11-26T10:11:00Z" w:name="move57277919"/>
      <w:moveFrom w:id="52" w:author="pc" w:date="2020-11-26T10:11:00Z">
        <w:r w:rsidDel="0077677E">
          <w:t xml:space="preserve">Create opportunities for students to showcase their </w:t>
        </w:r>
        <w:r w:rsidR="0087006F" w:rsidDel="0077677E">
          <w:t>innovations. The project has many disciplines, each with unique challenges that calls for new technologies to solve</w:t>
        </w:r>
      </w:moveFrom>
    </w:p>
    <w:p w14:paraId="33FC27C8" w14:textId="35B2879E" w:rsidR="002E6C42" w:rsidDel="0077677E" w:rsidRDefault="00A4407A" w:rsidP="009D7391">
      <w:pPr>
        <w:pStyle w:val="ListParagraph"/>
        <w:numPr>
          <w:ilvl w:val="0"/>
          <w:numId w:val="1"/>
        </w:numPr>
        <w:rPr>
          <w:moveFrom w:id="53" w:author="pc" w:date="2020-11-26T10:11:00Z"/>
        </w:rPr>
      </w:pPr>
      <w:moveFrom w:id="54" w:author="pc" w:date="2020-11-26T10:11:00Z">
        <w:r w:rsidDel="0077677E">
          <w:t>Attachments at</w:t>
        </w:r>
        <w:r w:rsidR="002E6C42" w:rsidDel="0077677E">
          <w:t xml:space="preserve"> electric power companies, by showcasing our skills</w:t>
        </w:r>
        <w:r w:rsidR="0087006F" w:rsidDel="0077677E">
          <w:t xml:space="preserve"> and partnerships with the companies we hoped some of our students could be having reserved spaces to do their attachments</w:t>
        </w:r>
      </w:moveFrom>
    </w:p>
    <w:p w14:paraId="125F6DFA" w14:textId="79FE9E77" w:rsidR="002E6C42" w:rsidDel="0077677E" w:rsidRDefault="00A4407A" w:rsidP="009D7391">
      <w:pPr>
        <w:pStyle w:val="ListParagraph"/>
        <w:numPr>
          <w:ilvl w:val="0"/>
          <w:numId w:val="1"/>
        </w:numPr>
        <w:rPr>
          <w:moveFrom w:id="55" w:author="pc" w:date="2020-11-26T10:11:00Z"/>
        </w:rPr>
      </w:pPr>
      <w:moveFrom w:id="56" w:author="pc" w:date="2020-11-26T10:11:00Z">
        <w:r w:rsidDel="0077677E">
          <w:t xml:space="preserve">Create job opportunities. By setting up power plants in the communities, people could easily access electricity at low costs. They could therefore set up workshops and production lines </w:t>
        </w:r>
        <w:bookmarkStart w:id="57" w:name="_GoBack"/>
      </w:moveFrom>
    </w:p>
    <w:p w14:paraId="1C2F2181" w14:textId="301710B5" w:rsidR="00A4407A" w:rsidDel="0077677E" w:rsidRDefault="00CE1D91" w:rsidP="009D7391">
      <w:pPr>
        <w:pStyle w:val="ListParagraph"/>
        <w:numPr>
          <w:ilvl w:val="0"/>
          <w:numId w:val="1"/>
        </w:numPr>
        <w:rPr>
          <w:moveFrom w:id="58" w:author="pc" w:date="2020-11-26T10:11:00Z"/>
        </w:rPr>
      </w:pPr>
      <w:moveFrom w:id="59" w:author="pc" w:date="2020-11-26T10:11:00Z">
        <w:r w:rsidDel="0077677E">
          <w:lastRenderedPageBreak/>
          <w:t xml:space="preserve">Reduce university electricity bills. By powering the street lights and labs, we could cut almost </w:t>
        </w:r>
        <w:bookmarkEnd w:id="57"/>
        <w:r w:rsidDel="0077677E">
          <w:t xml:space="preserve">half of the bills. </w:t>
        </w:r>
      </w:moveFrom>
    </w:p>
    <w:p w14:paraId="4E1F635E" w14:textId="6A94B58E" w:rsidR="00CE1D91" w:rsidDel="0077677E" w:rsidRDefault="00CE1D91" w:rsidP="009D7391">
      <w:pPr>
        <w:pStyle w:val="ListParagraph"/>
        <w:numPr>
          <w:ilvl w:val="0"/>
          <w:numId w:val="1"/>
        </w:numPr>
        <w:rPr>
          <w:moveFrom w:id="60" w:author="pc" w:date="2020-11-26T10:11:00Z"/>
        </w:rPr>
      </w:pPr>
      <w:moveFrom w:id="61" w:author="pc" w:date="2020-11-26T10:11:00Z">
        <w:r w:rsidDel="0077677E">
          <w:t xml:space="preserve">Conserve </w:t>
        </w:r>
        <w:r w:rsidR="009301D4" w:rsidDel="0077677E">
          <w:t>Ndarugu</w:t>
        </w:r>
        <w:r w:rsidDel="0077677E">
          <w:t xml:space="preserve">. From our studies, it was noted that the river was polluted by the community by </w:t>
        </w:r>
        <w:r w:rsidR="009301D4" w:rsidDel="0077677E">
          <w:t>washing, cleaning</w:t>
        </w:r>
        <w:r w:rsidDel="0077677E">
          <w:t xml:space="preserve"> and bathing in the </w:t>
        </w:r>
        <w:r w:rsidR="009301D4" w:rsidDel="0077677E">
          <w:t>river. It</w:t>
        </w:r>
        <w:r w:rsidDel="0077677E">
          <w:t xml:space="preserve"> was planned that </w:t>
        </w:r>
        <w:r w:rsidR="009301D4" w:rsidDel="0077677E">
          <w:t>by using crossflow turbines, the water could be used to generate power and still be pumped upstream for the community. Less human interactions with the river could imply less pollution</w:t>
        </w:r>
      </w:moveFrom>
    </w:p>
    <w:p w14:paraId="0DF172FA" w14:textId="79E18413" w:rsidR="00CE2B17" w:rsidDel="0077677E" w:rsidRDefault="00CE2B17" w:rsidP="009D7391">
      <w:pPr>
        <w:pStyle w:val="ListParagraph"/>
        <w:numPr>
          <w:ilvl w:val="0"/>
          <w:numId w:val="1"/>
        </w:numPr>
        <w:rPr>
          <w:moveFrom w:id="62" w:author="pc" w:date="2020-11-26T10:11:00Z"/>
        </w:rPr>
      </w:pPr>
      <w:moveFrom w:id="63" w:author="pc" w:date="2020-11-26T10:11:00Z">
        <w:r w:rsidDel="0077677E">
          <w:t>Employ ourselves. By setting up the plants for communities and doing research</w:t>
        </w:r>
      </w:moveFrom>
    </w:p>
    <w:p w14:paraId="0C3B6156" w14:textId="73AD77A9" w:rsidR="00CE2B17" w:rsidDel="0077677E" w:rsidRDefault="00CE2B17" w:rsidP="009D7391">
      <w:pPr>
        <w:pStyle w:val="ListParagraph"/>
        <w:numPr>
          <w:ilvl w:val="0"/>
          <w:numId w:val="1"/>
        </w:numPr>
        <w:rPr>
          <w:moveFrom w:id="64" w:author="pc" w:date="2020-11-26T10:11:00Z"/>
        </w:rPr>
      </w:pPr>
      <w:moveFrom w:id="65" w:author="pc" w:date="2020-11-26T10:11:00Z">
        <w:r w:rsidDel="0077677E">
          <w:t>Promote Agriculture. Using crossflow turbines to pump water</w:t>
        </w:r>
      </w:moveFrom>
    </w:p>
    <w:p w14:paraId="162A1596" w14:textId="2D026E1B" w:rsidR="00215B1C" w:rsidDel="0077677E" w:rsidRDefault="00314693" w:rsidP="00215B1C">
      <w:pPr>
        <w:pStyle w:val="ListParagraph"/>
        <w:numPr>
          <w:ilvl w:val="0"/>
          <w:numId w:val="1"/>
        </w:numPr>
        <w:rPr>
          <w:moveFrom w:id="66" w:author="pc" w:date="2020-11-26T10:11:00Z"/>
        </w:rPr>
      </w:pPr>
      <w:moveFrom w:id="67" w:author="pc" w:date="2020-11-26T10:11:00Z">
        <w:r w:rsidDel="0077677E">
          <w:t xml:space="preserve">Educate. Before COVID-19 </w:t>
        </w:r>
        <w:r w:rsidR="005677D7" w:rsidDel="0077677E">
          <w:t>pandemic,</w:t>
        </w:r>
        <w:r w:rsidDel="0077677E">
          <w:t xml:space="preserve"> we had organized workshops and trainings for the local communities and schools to educate them on clean and renewable energy.</w:t>
        </w:r>
      </w:moveFrom>
    </w:p>
    <w:moveFromRangeEnd w:id="51"/>
    <w:p w14:paraId="13C46DA5" w14:textId="77777777" w:rsidR="00215B1C" w:rsidRDefault="00215B1C" w:rsidP="005677D7">
      <w:pPr>
        <w:rPr>
          <w:ins w:id="68" w:author="pc" w:date="2020-11-26T09:54:00Z"/>
          <w:b/>
          <w:bCs/>
          <w:u w:val="single"/>
        </w:rPr>
      </w:pPr>
    </w:p>
    <w:p w14:paraId="71AF2057" w14:textId="070BE7B2" w:rsidR="00215B1C" w:rsidRDefault="00215B1C" w:rsidP="005677D7">
      <w:pPr>
        <w:rPr>
          <w:ins w:id="69" w:author="pc" w:date="2020-11-26T09:55:00Z"/>
          <w:b/>
          <w:bCs/>
          <w:u w:val="single"/>
        </w:rPr>
      </w:pPr>
      <w:ins w:id="70" w:author="pc" w:date="2020-11-26T09:55:00Z">
        <w:r>
          <w:rPr>
            <w:b/>
            <w:bCs/>
            <w:u w:val="single"/>
          </w:rPr>
          <w:t>PROJECT OUTCOMES</w:t>
        </w:r>
      </w:ins>
    </w:p>
    <w:p w14:paraId="6EC44E22" w14:textId="4E696262" w:rsidR="00215B1C" w:rsidRDefault="001207BB" w:rsidP="00215B1C">
      <w:pPr>
        <w:pStyle w:val="ListParagraph"/>
        <w:numPr>
          <w:ilvl w:val="0"/>
          <w:numId w:val="6"/>
        </w:numPr>
        <w:rPr>
          <w:ins w:id="71" w:author="pc" w:date="2020-11-26T09:56:00Z"/>
          <w:b/>
          <w:bCs/>
          <w:u w:val="single"/>
        </w:rPr>
        <w:pPrChange w:id="72" w:author="pc" w:date="2020-11-26T09:55:00Z">
          <w:pPr/>
        </w:pPrChange>
      </w:pPr>
      <w:proofErr w:type="spellStart"/>
      <w:ins w:id="73" w:author="pc" w:date="2020-11-26T09:57:00Z">
        <w:r>
          <w:rPr>
            <w:b/>
            <w:bCs/>
            <w:u w:val="single"/>
          </w:rPr>
          <w:t>harnest</w:t>
        </w:r>
      </w:ins>
      <w:proofErr w:type="spellEnd"/>
      <w:ins w:id="74" w:author="pc" w:date="2020-11-26T09:55:00Z">
        <w:r w:rsidR="00215B1C">
          <w:rPr>
            <w:b/>
            <w:bCs/>
            <w:u w:val="single"/>
          </w:rPr>
          <w:t xml:space="preserve"> power from low heads spread acros</w:t>
        </w:r>
      </w:ins>
      <w:ins w:id="75" w:author="pc" w:date="2020-11-26T09:56:00Z">
        <w:r w:rsidR="00215B1C">
          <w:rPr>
            <w:b/>
            <w:bCs/>
            <w:u w:val="single"/>
          </w:rPr>
          <w:t>s the country</w:t>
        </w:r>
      </w:ins>
    </w:p>
    <w:p w14:paraId="1A817B25" w14:textId="53859CA2" w:rsidR="00215B1C" w:rsidRDefault="001207BB" w:rsidP="00215B1C">
      <w:pPr>
        <w:pStyle w:val="ListParagraph"/>
        <w:numPr>
          <w:ilvl w:val="0"/>
          <w:numId w:val="6"/>
        </w:numPr>
        <w:rPr>
          <w:ins w:id="76" w:author="pc" w:date="2020-11-26T10:11:00Z"/>
          <w:b/>
          <w:bCs/>
          <w:u w:val="single"/>
        </w:rPr>
        <w:pPrChange w:id="77" w:author="pc" w:date="2020-11-26T09:55:00Z">
          <w:pPr/>
        </w:pPrChange>
      </w:pPr>
      <w:ins w:id="78" w:author="pc" w:date="2020-11-26T09:57:00Z">
        <w:r>
          <w:rPr>
            <w:b/>
            <w:bCs/>
            <w:u w:val="single"/>
          </w:rPr>
          <w:t xml:space="preserve">Generate </w:t>
        </w:r>
      </w:ins>
      <w:ins w:id="79" w:author="pc" w:date="2020-11-26T10:10:00Z">
        <w:r w:rsidR="0077677E">
          <w:rPr>
            <w:b/>
            <w:bCs/>
            <w:u w:val="single"/>
          </w:rPr>
          <w:t>10</w:t>
        </w:r>
      </w:ins>
      <w:ins w:id="80" w:author="pc" w:date="2020-11-26T10:11:00Z">
        <w:r w:rsidR="0077677E">
          <w:rPr>
            <w:b/>
            <w:bCs/>
            <w:u w:val="single"/>
          </w:rPr>
          <w:t>0</w:t>
        </w:r>
      </w:ins>
      <w:ins w:id="81" w:author="pc" w:date="2020-11-26T10:10:00Z">
        <w:r w:rsidR="0077677E">
          <w:rPr>
            <w:b/>
            <w:bCs/>
            <w:u w:val="single"/>
          </w:rPr>
          <w:t>0</w:t>
        </w:r>
      </w:ins>
      <w:ins w:id="82" w:author="pc" w:date="2020-11-26T10:11:00Z">
        <w:r w:rsidR="0077677E">
          <w:rPr>
            <w:b/>
            <w:bCs/>
            <w:u w:val="single"/>
          </w:rPr>
          <w:t>****</w:t>
        </w:r>
      </w:ins>
      <w:ins w:id="83" w:author="pc" w:date="2020-11-26T10:10:00Z">
        <w:r w:rsidR="0077677E">
          <w:rPr>
            <w:b/>
            <w:bCs/>
            <w:u w:val="single"/>
          </w:rPr>
          <w:t>W</w:t>
        </w:r>
      </w:ins>
      <w:ins w:id="84" w:author="pc" w:date="2020-11-26T10:11:00Z">
        <w:r w:rsidR="0077677E">
          <w:rPr>
            <w:b/>
            <w:bCs/>
            <w:u w:val="single"/>
          </w:rPr>
          <w:t xml:space="preserve"> of clean energy</w:t>
        </w:r>
      </w:ins>
    </w:p>
    <w:p w14:paraId="470630A9" w14:textId="77777777" w:rsidR="0077677E" w:rsidRDefault="0077677E" w:rsidP="0077677E">
      <w:pPr>
        <w:rPr>
          <w:ins w:id="85" w:author="pc" w:date="2020-11-26T10:11:00Z"/>
          <w:b/>
          <w:bCs/>
          <w:u w:val="single"/>
        </w:rPr>
      </w:pPr>
    </w:p>
    <w:p w14:paraId="50EE2FF1" w14:textId="77777777" w:rsidR="0077677E" w:rsidRDefault="0077677E" w:rsidP="0077677E">
      <w:pPr>
        <w:pStyle w:val="ListParagraph"/>
        <w:numPr>
          <w:ilvl w:val="0"/>
          <w:numId w:val="1"/>
        </w:numPr>
        <w:rPr>
          <w:moveTo w:id="86" w:author="pc" w:date="2020-11-26T10:11:00Z"/>
        </w:rPr>
      </w:pPr>
      <w:moveToRangeStart w:id="87" w:author="pc" w:date="2020-11-26T10:11:00Z" w:name="move57277919"/>
      <w:moveTo w:id="88" w:author="pc" w:date="2020-11-26T10:11:00Z">
        <w:r>
          <w:t>Create opportunities for students to showcase their innovations. The project has many disciplines, each with unique challenges that calls for new technologies to solve</w:t>
        </w:r>
      </w:moveTo>
    </w:p>
    <w:p w14:paraId="5CB218C6" w14:textId="77777777" w:rsidR="0077677E" w:rsidRDefault="0077677E" w:rsidP="0077677E">
      <w:pPr>
        <w:pStyle w:val="ListParagraph"/>
        <w:numPr>
          <w:ilvl w:val="0"/>
          <w:numId w:val="1"/>
        </w:numPr>
        <w:rPr>
          <w:moveTo w:id="89" w:author="pc" w:date="2020-11-26T10:11:00Z"/>
        </w:rPr>
      </w:pPr>
      <w:moveTo w:id="90" w:author="pc" w:date="2020-11-26T10:11:00Z">
        <w:r>
          <w:t>Attachments at electric power companies, by showcasing our skills and partnerships with the companies we hoped some of our students could be having reserved spaces to do their attachments</w:t>
        </w:r>
      </w:moveTo>
    </w:p>
    <w:p w14:paraId="376D572C" w14:textId="77777777" w:rsidR="0077677E" w:rsidRDefault="0077677E" w:rsidP="0077677E">
      <w:pPr>
        <w:pStyle w:val="ListParagraph"/>
        <w:numPr>
          <w:ilvl w:val="0"/>
          <w:numId w:val="1"/>
        </w:numPr>
        <w:rPr>
          <w:moveTo w:id="91" w:author="pc" w:date="2020-11-26T10:11:00Z"/>
        </w:rPr>
      </w:pPr>
      <w:moveTo w:id="92" w:author="pc" w:date="2020-11-26T10:11:00Z">
        <w:r>
          <w:t xml:space="preserve">Create job opportunities. By setting up power plants in the communities, people could easily access electricity at low costs. They could therefore set up workshops and production lines </w:t>
        </w:r>
      </w:moveTo>
    </w:p>
    <w:p w14:paraId="78B5F465" w14:textId="77777777" w:rsidR="0077677E" w:rsidRDefault="0077677E" w:rsidP="0077677E">
      <w:pPr>
        <w:pStyle w:val="ListParagraph"/>
        <w:numPr>
          <w:ilvl w:val="0"/>
          <w:numId w:val="1"/>
        </w:numPr>
        <w:rPr>
          <w:moveTo w:id="93" w:author="pc" w:date="2020-11-26T10:11:00Z"/>
        </w:rPr>
      </w:pPr>
      <w:moveTo w:id="94" w:author="pc" w:date="2020-11-26T10:11:00Z">
        <w:r>
          <w:t xml:space="preserve">Reduce university electricity bills. By powering the street lights and labs, we could cut almost half of the bills. </w:t>
        </w:r>
      </w:moveTo>
    </w:p>
    <w:p w14:paraId="776DB67B" w14:textId="77777777" w:rsidR="0077677E" w:rsidRDefault="0077677E" w:rsidP="0077677E">
      <w:pPr>
        <w:pStyle w:val="ListParagraph"/>
        <w:numPr>
          <w:ilvl w:val="0"/>
          <w:numId w:val="1"/>
        </w:numPr>
        <w:rPr>
          <w:moveTo w:id="95" w:author="pc" w:date="2020-11-26T10:11:00Z"/>
        </w:rPr>
      </w:pPr>
      <w:moveTo w:id="96" w:author="pc" w:date="2020-11-26T10:11:00Z">
        <w:r>
          <w:t xml:space="preserve">Conserve </w:t>
        </w:r>
        <w:proofErr w:type="spellStart"/>
        <w:r>
          <w:t>Ndarugu</w:t>
        </w:r>
        <w:proofErr w:type="spellEnd"/>
        <w:r>
          <w:t>. From our studies, it was noted that the river was polluted by the community by washing, cleaning and bathing in the river. It was planned that by using crossflow turbines, the water could be used to generate power and still be pumped upstream for the community. Less human interactions with the river could imply less pollution</w:t>
        </w:r>
      </w:moveTo>
    </w:p>
    <w:p w14:paraId="46FE8D2F" w14:textId="08D1BA58" w:rsidR="0077677E" w:rsidDel="0077677E" w:rsidRDefault="0077677E" w:rsidP="0077677E">
      <w:pPr>
        <w:pStyle w:val="ListParagraph"/>
        <w:numPr>
          <w:ilvl w:val="0"/>
          <w:numId w:val="1"/>
        </w:numPr>
        <w:rPr>
          <w:del w:id="97" w:author="pc" w:date="2020-11-26T10:14:00Z"/>
          <w:moveTo w:id="98" w:author="pc" w:date="2020-11-26T10:11:00Z"/>
        </w:rPr>
      </w:pPr>
      <w:moveTo w:id="99" w:author="pc" w:date="2020-11-26T10:11:00Z">
        <w:del w:id="100" w:author="pc" w:date="2020-11-26T10:14:00Z">
          <w:r w:rsidDel="0077677E">
            <w:delText>Employ ourselves. By setting up the plants for communities and doing research</w:delText>
          </w:r>
        </w:del>
      </w:moveTo>
    </w:p>
    <w:p w14:paraId="2E7B31B2" w14:textId="77777777" w:rsidR="0077677E" w:rsidRDefault="0077677E" w:rsidP="0077677E">
      <w:pPr>
        <w:pStyle w:val="ListParagraph"/>
        <w:numPr>
          <w:ilvl w:val="0"/>
          <w:numId w:val="1"/>
        </w:numPr>
        <w:rPr>
          <w:moveTo w:id="101" w:author="pc" w:date="2020-11-26T10:11:00Z"/>
        </w:rPr>
      </w:pPr>
      <w:moveTo w:id="102" w:author="pc" w:date="2020-11-26T10:11:00Z">
        <w:r>
          <w:t>Promote Agriculture. Using crossflow turbines to pump water</w:t>
        </w:r>
      </w:moveTo>
    </w:p>
    <w:p w14:paraId="472E498A" w14:textId="77777777" w:rsidR="0077677E" w:rsidRDefault="0077677E" w:rsidP="0077677E">
      <w:pPr>
        <w:pStyle w:val="ListParagraph"/>
        <w:numPr>
          <w:ilvl w:val="0"/>
          <w:numId w:val="1"/>
        </w:numPr>
        <w:rPr>
          <w:moveTo w:id="103" w:author="pc" w:date="2020-11-26T10:11:00Z"/>
        </w:rPr>
      </w:pPr>
      <w:moveTo w:id="104" w:author="pc" w:date="2020-11-26T10:11:00Z">
        <w:r>
          <w:t>Educate. Before COVID-19 pandemic, we had organized workshops and trainings for the local communities and schools to educate them on clean and renewable energy.</w:t>
        </w:r>
      </w:moveTo>
    </w:p>
    <w:moveToRangeEnd w:id="87"/>
    <w:p w14:paraId="0B2621DF" w14:textId="77777777" w:rsidR="0077677E" w:rsidRPr="0077677E" w:rsidRDefault="0077677E" w:rsidP="0077677E">
      <w:pPr>
        <w:rPr>
          <w:ins w:id="105" w:author="pc" w:date="2020-11-26T09:54:00Z"/>
          <w:b/>
          <w:bCs/>
          <w:u w:val="single"/>
          <w:rPrChange w:id="106" w:author="pc" w:date="2020-11-26T10:11:00Z">
            <w:rPr>
              <w:ins w:id="107" w:author="pc" w:date="2020-11-26T09:54:00Z"/>
            </w:rPr>
          </w:rPrChange>
        </w:rPr>
      </w:pPr>
    </w:p>
    <w:p w14:paraId="634337CB" w14:textId="3C97B657" w:rsidR="005677D7" w:rsidRDefault="005677D7" w:rsidP="005677D7">
      <w:pPr>
        <w:rPr>
          <w:b/>
          <w:bCs/>
          <w:u w:val="single"/>
        </w:rPr>
      </w:pPr>
      <w:r w:rsidRPr="005677D7">
        <w:rPr>
          <w:b/>
          <w:bCs/>
          <w:u w:val="single"/>
        </w:rPr>
        <w:t>PROJECT TEAM</w:t>
      </w:r>
      <w:r>
        <w:rPr>
          <w:b/>
          <w:bCs/>
          <w:u w:val="single"/>
        </w:rPr>
        <w:t>S</w:t>
      </w:r>
    </w:p>
    <w:p w14:paraId="233B0E2F" w14:textId="00B40AFD" w:rsidR="005677D7" w:rsidRDefault="005677D7" w:rsidP="005677D7">
      <w:r>
        <w:t xml:space="preserve">The project involves students, university staff, community leaders, GDC engineers, </w:t>
      </w:r>
      <w:r w:rsidR="00182BB1">
        <w:t>alumnus</w:t>
      </w:r>
      <w:r>
        <w:t xml:space="preserve"> and other associates from other universities and countries</w:t>
      </w:r>
      <w:r w:rsidR="005A7627">
        <w:t>. We were subdivided into teams to make it easier to achieve our goals. Our teams are;</w:t>
      </w:r>
    </w:p>
    <w:p w14:paraId="16164D2D" w14:textId="038B3063" w:rsidR="005A7627" w:rsidRDefault="005A7627" w:rsidP="005A7627">
      <w:pPr>
        <w:pStyle w:val="ListParagraph"/>
        <w:numPr>
          <w:ilvl w:val="0"/>
          <w:numId w:val="2"/>
        </w:numPr>
      </w:pPr>
      <w:r>
        <w:t>Civil and environmentalists</w:t>
      </w:r>
    </w:p>
    <w:p w14:paraId="0DCBF3D3" w14:textId="00F04841" w:rsidR="005A7627" w:rsidRDefault="005A7627" w:rsidP="005A7627">
      <w:pPr>
        <w:pStyle w:val="ListParagraph"/>
        <w:numPr>
          <w:ilvl w:val="0"/>
          <w:numId w:val="2"/>
        </w:numPr>
      </w:pPr>
      <w:r>
        <w:t>Design</w:t>
      </w:r>
    </w:p>
    <w:p w14:paraId="7D5101D1" w14:textId="0D1672A6" w:rsidR="005A7627" w:rsidRDefault="005A7627" w:rsidP="005A7627">
      <w:pPr>
        <w:pStyle w:val="ListParagraph"/>
        <w:numPr>
          <w:ilvl w:val="0"/>
          <w:numId w:val="2"/>
        </w:numPr>
      </w:pPr>
      <w:r>
        <w:lastRenderedPageBreak/>
        <w:t>Mechatronics</w:t>
      </w:r>
    </w:p>
    <w:p w14:paraId="4AB22208" w14:textId="38938E48" w:rsidR="005A7627" w:rsidRDefault="005A7627" w:rsidP="005A7627">
      <w:pPr>
        <w:pStyle w:val="ListParagraph"/>
        <w:numPr>
          <w:ilvl w:val="0"/>
          <w:numId w:val="2"/>
        </w:numPr>
      </w:pPr>
      <w:r>
        <w:t>Control &amp; automation</w:t>
      </w:r>
    </w:p>
    <w:p w14:paraId="0FC62817" w14:textId="3778397D" w:rsidR="005A7627" w:rsidRDefault="005A7627" w:rsidP="005A7627">
      <w:pPr>
        <w:pStyle w:val="ListParagraph"/>
        <w:numPr>
          <w:ilvl w:val="0"/>
          <w:numId w:val="2"/>
        </w:numPr>
      </w:pPr>
      <w:r>
        <w:t>Electrical</w:t>
      </w:r>
      <w:ins w:id="108" w:author="pc" w:date="2020-11-26T09:25:00Z">
        <w:r w:rsidR="00837F6D">
          <w:t xml:space="preserve"> and electronics</w:t>
        </w:r>
      </w:ins>
    </w:p>
    <w:p w14:paraId="17506F0E" w14:textId="088D595F" w:rsidR="005A7627" w:rsidRDefault="005A7627" w:rsidP="005A7627">
      <w:pPr>
        <w:pStyle w:val="ListParagraph"/>
        <w:numPr>
          <w:ilvl w:val="0"/>
          <w:numId w:val="2"/>
        </w:numPr>
      </w:pPr>
      <w:r>
        <w:t>IT &amp; GIS</w:t>
      </w:r>
    </w:p>
    <w:p w14:paraId="31AA3747" w14:textId="5F909038" w:rsidR="005A7627" w:rsidRDefault="005A7627" w:rsidP="005A7627">
      <w:pPr>
        <w:pStyle w:val="ListParagraph"/>
        <w:numPr>
          <w:ilvl w:val="0"/>
          <w:numId w:val="2"/>
        </w:numPr>
      </w:pPr>
      <w:r>
        <w:t>Quality control &amp; assurance</w:t>
      </w:r>
    </w:p>
    <w:p w14:paraId="47F99214" w14:textId="46E671B7" w:rsidR="005A7627" w:rsidRDefault="005A7627" w:rsidP="005A7627">
      <w:pPr>
        <w:pStyle w:val="ListParagraph"/>
        <w:numPr>
          <w:ilvl w:val="0"/>
          <w:numId w:val="2"/>
        </w:numPr>
      </w:pPr>
      <w:r>
        <w:t>Welfare</w:t>
      </w:r>
    </w:p>
    <w:p w14:paraId="7E4F3258" w14:textId="481EA52E" w:rsidR="005A7627" w:rsidRDefault="005A7627" w:rsidP="005A7627">
      <w:pPr>
        <w:pStyle w:val="ListParagraph"/>
        <w:numPr>
          <w:ilvl w:val="0"/>
          <w:numId w:val="2"/>
        </w:numPr>
      </w:pPr>
      <w:r>
        <w:t>Business and marketing</w:t>
      </w:r>
    </w:p>
    <w:p w14:paraId="5AB3B5EB" w14:textId="7F5D4049" w:rsidR="005A7627" w:rsidRDefault="005A7627" w:rsidP="005A7627">
      <w:pPr>
        <w:pStyle w:val="ListParagraph"/>
        <w:numPr>
          <w:ilvl w:val="0"/>
          <w:numId w:val="2"/>
        </w:numPr>
      </w:pPr>
      <w:del w:id="109" w:author="pc" w:date="2020-11-26T09:25:00Z">
        <w:r w:rsidDel="00837F6D">
          <w:delText>Literature and technical writing</w:delText>
        </w:r>
      </w:del>
      <w:ins w:id="110" w:author="pc" w:date="2020-11-26T09:25:00Z">
        <w:r w:rsidR="00837F6D">
          <w:t>Documentation</w:t>
        </w:r>
      </w:ins>
    </w:p>
    <w:p w14:paraId="104EBA91" w14:textId="273545B5" w:rsidR="005A7627" w:rsidRDefault="005A7627" w:rsidP="005A7627">
      <w:pPr>
        <w:pStyle w:val="ListParagraph"/>
        <w:numPr>
          <w:ilvl w:val="0"/>
          <w:numId w:val="2"/>
        </w:numPr>
      </w:pPr>
      <w:r>
        <w:t>Public and community relations</w:t>
      </w:r>
    </w:p>
    <w:p w14:paraId="41BFF709" w14:textId="28E66033" w:rsidR="005A7627" w:rsidRDefault="005A7627" w:rsidP="005A7627">
      <w:r>
        <w:t>We therefore are open to students from all faculties and universities.</w:t>
      </w:r>
      <w:ins w:id="111" w:author="pc" w:date="2020-11-26T09:34:00Z">
        <w:r w:rsidR="00F21830">
          <w:t xml:space="preserve"> </w:t>
        </w:r>
      </w:ins>
    </w:p>
    <w:p w14:paraId="68517F57" w14:textId="28F6443D" w:rsidR="005A7627" w:rsidRDefault="005A7627" w:rsidP="005A7627">
      <w:pPr>
        <w:rPr>
          <w:b/>
          <w:bCs/>
          <w:u w:val="single"/>
        </w:rPr>
      </w:pPr>
      <w:r w:rsidRPr="005A7627">
        <w:rPr>
          <w:b/>
          <w:bCs/>
          <w:u w:val="single"/>
        </w:rPr>
        <w:t>OUR ORGANIZATION STRUCTURE</w:t>
      </w:r>
    </w:p>
    <w:p w14:paraId="0AA4B2E7" w14:textId="287499E8" w:rsidR="005A7627" w:rsidRDefault="005A7627" w:rsidP="005A7627">
      <w:r>
        <w:t>We mostly communicate via WhatsApp and SMS. Each team can meet independently discuss in their own platforms and the team leads shares the findings to everyone.</w:t>
      </w:r>
    </w:p>
    <w:p w14:paraId="1C4131D9" w14:textId="408F733E" w:rsidR="005A7627" w:rsidRDefault="005A7627" w:rsidP="005A7627">
      <w:r>
        <w:t xml:space="preserve">Before the pandemic, we used to meet in the labs/NPLs every Friday or </w:t>
      </w:r>
      <w:r w:rsidR="000F155D">
        <w:t>Saturday. We</w:t>
      </w:r>
      <w:r>
        <w:t xml:space="preserve"> could get mentors and show case our innovations</w:t>
      </w:r>
    </w:p>
    <w:p w14:paraId="758D36E3" w14:textId="19E405C3" w:rsidR="000F155D" w:rsidRDefault="000F155D" w:rsidP="005A7627">
      <w:r>
        <w:t>During the pandemic, we could only organize for few virtual meetings. Few of the team members on site could meet physically in school or town</w:t>
      </w:r>
    </w:p>
    <w:p w14:paraId="5BBDC8A1" w14:textId="370FB7D7" w:rsidR="00B325FA" w:rsidRDefault="00B325FA" w:rsidP="005A7627">
      <w:pPr>
        <w:rPr>
          <w:b/>
          <w:bCs/>
          <w:u w:val="single"/>
        </w:rPr>
      </w:pPr>
      <w:r w:rsidRPr="00B325FA">
        <w:rPr>
          <w:b/>
          <w:bCs/>
          <w:u w:val="single"/>
        </w:rPr>
        <w:t>SUCCESS</w:t>
      </w:r>
    </w:p>
    <w:p w14:paraId="710C7903" w14:textId="017C6019" w:rsidR="00B325FA" w:rsidRDefault="00B325FA" w:rsidP="00B325FA">
      <w:pPr>
        <w:pStyle w:val="ListParagraph"/>
        <w:numPr>
          <w:ilvl w:val="0"/>
          <w:numId w:val="3"/>
        </w:numPr>
      </w:pPr>
      <w:r>
        <w:t>Designed and fabricated an efficient turbine</w:t>
      </w:r>
    </w:p>
    <w:p w14:paraId="1B7F5422" w14:textId="62A79752" w:rsidR="00B325FA" w:rsidRDefault="00B325FA" w:rsidP="00B325FA">
      <w:pPr>
        <w:pStyle w:val="ListParagraph"/>
        <w:numPr>
          <w:ilvl w:val="0"/>
          <w:numId w:val="3"/>
        </w:numPr>
      </w:pPr>
      <w:r>
        <w:t>Successful feasibility study and GIS mapping</w:t>
      </w:r>
    </w:p>
    <w:p w14:paraId="52650AD7" w14:textId="767E0CC8" w:rsidR="00B325FA" w:rsidRDefault="005D7C43" w:rsidP="00B325FA">
      <w:pPr>
        <w:pStyle w:val="ListParagraph"/>
        <w:numPr>
          <w:ilvl w:val="0"/>
          <w:numId w:val="3"/>
        </w:numPr>
      </w:pPr>
      <w:r>
        <w:t>Brought together different disciplines within the university, Kenya and beyond</w:t>
      </w:r>
    </w:p>
    <w:p w14:paraId="5CBD395C" w14:textId="1A4A491C" w:rsidR="005D7C43" w:rsidRDefault="00182CF6" w:rsidP="00B325FA">
      <w:pPr>
        <w:pStyle w:val="ListParagraph"/>
        <w:numPr>
          <w:ilvl w:val="0"/>
          <w:numId w:val="3"/>
        </w:numPr>
      </w:pPr>
      <w:r>
        <w:t xml:space="preserve">We have several communities in Kenya interested </w:t>
      </w:r>
    </w:p>
    <w:p w14:paraId="2EE38386" w14:textId="53E6944A" w:rsidR="00182CF6" w:rsidRDefault="00182CF6" w:rsidP="00B325FA">
      <w:pPr>
        <w:pStyle w:val="ListParagraph"/>
        <w:numPr>
          <w:ilvl w:val="0"/>
          <w:numId w:val="3"/>
        </w:numPr>
      </w:pPr>
      <w:r>
        <w:t>Gained new knowledge and skills</w:t>
      </w:r>
    </w:p>
    <w:p w14:paraId="4FD3ADAE" w14:textId="2E85CF83" w:rsidR="00182CF6" w:rsidRDefault="00182CF6" w:rsidP="00182CF6">
      <w:pPr>
        <w:rPr>
          <w:b/>
          <w:bCs/>
          <w:u w:val="single"/>
        </w:rPr>
      </w:pPr>
      <w:r w:rsidRPr="00182CF6">
        <w:rPr>
          <w:b/>
          <w:bCs/>
          <w:u w:val="single"/>
        </w:rPr>
        <w:t>FUNDING</w:t>
      </w:r>
    </w:p>
    <w:p w14:paraId="5E76AF67" w14:textId="76BB4D93" w:rsidR="00182CF6" w:rsidRDefault="00182CF6" w:rsidP="00182CF6">
      <w:r>
        <w:t>It’s been our major drawback since most times we had to fund ourselves in our activities.</w:t>
      </w:r>
    </w:p>
    <w:p w14:paraId="350340D7" w14:textId="57BC3C35" w:rsidR="00182CF6" w:rsidRDefault="00182CF6" w:rsidP="00182CF6">
      <w:r>
        <w:t>For the project meetings, coffee hours were funded by EUTEEC and supported by Electrical and control department (for labs, projectors and moderation)</w:t>
      </w:r>
    </w:p>
    <w:p w14:paraId="6B5E93F2" w14:textId="2D58D030" w:rsidR="00B71E5C" w:rsidRDefault="00B71E5C" w:rsidP="00182CF6">
      <w:r>
        <w:t xml:space="preserve">The feasibility study was supported by GIS department from GDC. The analysis done </w:t>
      </w:r>
      <w:r w:rsidR="00FF0A40">
        <w:t>by</w:t>
      </w:r>
      <w:r>
        <w:t xml:space="preserve"> DeKuT and UoN students</w:t>
      </w:r>
    </w:p>
    <w:p w14:paraId="73D3159B" w14:textId="359CC13A" w:rsidR="009A6C36" w:rsidRDefault="00FF0A40" w:rsidP="00182CF6">
      <w:r>
        <w:t>The website was developed by Rich Techs, managed by EUTEEC associates</w:t>
      </w:r>
    </w:p>
    <w:p w14:paraId="59AD9075" w14:textId="742AA8AA" w:rsidR="00FF0A40" w:rsidRDefault="00FF0A40" w:rsidP="00182CF6">
      <w:r>
        <w:t xml:space="preserve">Filming of the Feasibility study was funded by Eng. Mwiti </w:t>
      </w:r>
    </w:p>
    <w:p w14:paraId="544A9336" w14:textId="2DABFCFD" w:rsidR="00FF0A40" w:rsidRDefault="00FF0A40" w:rsidP="00182CF6">
      <w:r>
        <w:t>The turbine fabrication was done by Eng. Mwiti</w:t>
      </w:r>
    </w:p>
    <w:p w14:paraId="3A1538F9" w14:textId="77777777" w:rsidR="00FF0A40" w:rsidRDefault="00FF0A40" w:rsidP="00182CF6"/>
    <w:p w14:paraId="6FF176ED" w14:textId="77777777" w:rsidR="00FF0A40" w:rsidRPr="00182CF6" w:rsidRDefault="00FF0A40" w:rsidP="00182CF6"/>
    <w:p w14:paraId="1DC30F27" w14:textId="6AFC53A8" w:rsidR="000F155D" w:rsidRDefault="00FF0A40" w:rsidP="005A7627">
      <w:pPr>
        <w:rPr>
          <w:b/>
          <w:bCs/>
          <w:u w:val="single"/>
        </w:rPr>
      </w:pPr>
      <w:r w:rsidRPr="00FF0A40">
        <w:rPr>
          <w:b/>
          <w:bCs/>
          <w:u w:val="single"/>
        </w:rPr>
        <w:t>LESSON LEARNT</w:t>
      </w:r>
    </w:p>
    <w:p w14:paraId="6D225415" w14:textId="3C87043B" w:rsidR="00FF0A40" w:rsidRDefault="00FF0A40" w:rsidP="00FF0A40">
      <w:pPr>
        <w:pStyle w:val="ListParagraph"/>
        <w:numPr>
          <w:ilvl w:val="0"/>
          <w:numId w:val="4"/>
        </w:numPr>
        <w:rPr>
          <w:ins w:id="112" w:author="pc" w:date="2020-11-26T09:38:00Z"/>
        </w:rPr>
      </w:pPr>
      <w:r>
        <w:lastRenderedPageBreak/>
        <w:t>Given enough funds and support, this project can be achieved</w:t>
      </w:r>
    </w:p>
    <w:p w14:paraId="45934F97" w14:textId="068DEF35" w:rsidR="00232049" w:rsidRDefault="00232049" w:rsidP="00FF0A40">
      <w:pPr>
        <w:pStyle w:val="ListParagraph"/>
        <w:numPr>
          <w:ilvl w:val="0"/>
          <w:numId w:val="4"/>
        </w:numPr>
      </w:pPr>
      <w:ins w:id="113" w:author="pc" w:date="2020-11-26T09:39:00Z">
        <w:r>
          <w:t>The multidis</w:t>
        </w:r>
      </w:ins>
      <w:ins w:id="114" w:author="pc" w:date="2020-11-26T09:40:00Z">
        <w:r>
          <w:t>ci</w:t>
        </w:r>
      </w:ins>
      <w:ins w:id="115" w:author="pc" w:date="2020-11-26T09:39:00Z">
        <w:r>
          <w:t>plinary approach had yielded to</w:t>
        </w:r>
      </w:ins>
      <w:ins w:id="116" w:author="pc" w:date="2020-11-26T09:41:00Z">
        <w:r>
          <w:t xml:space="preserve"> better designs and open up a culture of innovations</w:t>
        </w:r>
      </w:ins>
      <w:ins w:id="117" w:author="pc" w:date="2020-11-26T09:39:00Z">
        <w:r>
          <w:t xml:space="preserve"> </w:t>
        </w:r>
      </w:ins>
    </w:p>
    <w:p w14:paraId="22BA2666" w14:textId="77777777" w:rsidR="00FF0A40" w:rsidRPr="00FF0A40" w:rsidRDefault="00FF0A40" w:rsidP="00FF0A40">
      <w:pPr>
        <w:pStyle w:val="ListParagraph"/>
      </w:pPr>
    </w:p>
    <w:p w14:paraId="5D0A6C42" w14:textId="58A367BD" w:rsidR="005677D7" w:rsidRDefault="00215B1C" w:rsidP="005677D7">
      <w:pPr>
        <w:rPr>
          <w:ins w:id="118" w:author="pc" w:date="2020-11-26T09:47:00Z"/>
          <w:b/>
          <w:bCs/>
          <w:u w:val="single"/>
        </w:rPr>
      </w:pPr>
      <w:ins w:id="119" w:author="pc" w:date="2020-11-26T09:47:00Z">
        <w:r>
          <w:rPr>
            <w:b/>
            <w:bCs/>
            <w:u w:val="single"/>
          </w:rPr>
          <w:t xml:space="preserve">Abbreviations </w:t>
        </w:r>
      </w:ins>
    </w:p>
    <w:p w14:paraId="2E221CBF" w14:textId="77777777" w:rsidR="0077677E" w:rsidRDefault="0077677E" w:rsidP="00215B1C">
      <w:pPr>
        <w:pStyle w:val="ListParagraph"/>
        <w:numPr>
          <w:ilvl w:val="0"/>
          <w:numId w:val="5"/>
        </w:numPr>
        <w:rPr>
          <w:ins w:id="120" w:author="pc" w:date="2020-11-26T10:13:00Z"/>
          <w:b/>
          <w:bCs/>
          <w:u w:val="single"/>
        </w:rPr>
        <w:pPrChange w:id="121" w:author="pc" w:date="2020-11-26T09:47:00Z">
          <w:pPr/>
        </w:pPrChange>
      </w:pPr>
      <w:ins w:id="122" w:author="pc" w:date="2020-11-26T10:12:00Z">
        <w:r>
          <w:rPr>
            <w:b/>
            <w:bCs/>
            <w:u w:val="single"/>
          </w:rPr>
          <w:t>EUT</w:t>
        </w:r>
      </w:ins>
      <w:ins w:id="123" w:author="pc" w:date="2020-11-26T10:13:00Z">
        <w:r>
          <w:rPr>
            <w:b/>
            <w:bCs/>
            <w:u w:val="single"/>
          </w:rPr>
          <w:t>E</w:t>
        </w:r>
      </w:ins>
      <w:ins w:id="124" w:author="pc" w:date="2020-11-26T10:12:00Z">
        <w:r>
          <w:rPr>
            <w:b/>
            <w:bCs/>
            <w:u w:val="single"/>
          </w:rPr>
          <w:t>EC</w:t>
        </w:r>
      </w:ins>
    </w:p>
    <w:p w14:paraId="0FCFA92F" w14:textId="6DB59530" w:rsidR="00215B1C" w:rsidRDefault="00215B1C" w:rsidP="00215B1C">
      <w:pPr>
        <w:pStyle w:val="ListParagraph"/>
        <w:numPr>
          <w:ilvl w:val="0"/>
          <w:numId w:val="5"/>
        </w:numPr>
        <w:rPr>
          <w:ins w:id="125" w:author="pc" w:date="2020-11-26T09:47:00Z"/>
          <w:b/>
          <w:bCs/>
          <w:u w:val="single"/>
        </w:rPr>
        <w:pPrChange w:id="126" w:author="pc" w:date="2020-11-26T09:47:00Z">
          <w:pPr/>
        </w:pPrChange>
      </w:pPr>
      <w:ins w:id="127" w:author="pc" w:date="2020-11-26T09:47:00Z">
        <w:r w:rsidRPr="00215B1C">
          <w:rPr>
            <w:b/>
            <w:bCs/>
            <w:u w:val="single"/>
            <w:rPrChange w:id="128" w:author="pc" w:date="2020-11-26T09:47:00Z">
              <w:rPr/>
            </w:rPrChange>
          </w:rPr>
          <w:t>GDC</w:t>
        </w:r>
      </w:ins>
    </w:p>
    <w:p w14:paraId="2A842FBA" w14:textId="6E86C82F" w:rsidR="00215B1C" w:rsidRDefault="00215B1C" w:rsidP="00215B1C">
      <w:pPr>
        <w:pStyle w:val="ListParagraph"/>
        <w:numPr>
          <w:ilvl w:val="0"/>
          <w:numId w:val="5"/>
        </w:numPr>
        <w:rPr>
          <w:ins w:id="129" w:author="pc" w:date="2020-11-26T09:49:00Z"/>
          <w:b/>
          <w:bCs/>
          <w:u w:val="single"/>
        </w:rPr>
        <w:pPrChange w:id="130" w:author="pc" w:date="2020-11-26T09:47:00Z">
          <w:pPr/>
        </w:pPrChange>
      </w:pPr>
      <w:ins w:id="131" w:author="pc" w:date="2020-11-26T09:48:00Z">
        <w:r>
          <w:rPr>
            <w:b/>
            <w:bCs/>
            <w:u w:val="single"/>
          </w:rPr>
          <w:t>M-HEP</w:t>
        </w:r>
      </w:ins>
    </w:p>
    <w:p w14:paraId="43BAB30D" w14:textId="77777777" w:rsidR="00215B1C" w:rsidRPr="00215B1C" w:rsidRDefault="00215B1C" w:rsidP="00215B1C">
      <w:pPr>
        <w:pStyle w:val="ListParagraph"/>
        <w:numPr>
          <w:ilvl w:val="0"/>
          <w:numId w:val="5"/>
        </w:numPr>
        <w:rPr>
          <w:ins w:id="132" w:author="pc" w:date="2020-11-26T09:47:00Z"/>
          <w:b/>
          <w:bCs/>
          <w:u w:val="single"/>
          <w:rPrChange w:id="133" w:author="pc" w:date="2020-11-26T09:47:00Z">
            <w:rPr>
              <w:ins w:id="134" w:author="pc" w:date="2020-11-26T09:47:00Z"/>
            </w:rPr>
          </w:rPrChange>
        </w:rPr>
        <w:pPrChange w:id="135" w:author="pc" w:date="2020-11-26T09:47:00Z">
          <w:pPr/>
        </w:pPrChange>
      </w:pPr>
    </w:p>
    <w:p w14:paraId="36CC59F2" w14:textId="77777777" w:rsidR="00215B1C" w:rsidRPr="005677D7" w:rsidRDefault="00215B1C" w:rsidP="005677D7">
      <w:pPr>
        <w:rPr>
          <w:b/>
          <w:bCs/>
          <w:u w:val="single"/>
        </w:rPr>
      </w:pPr>
    </w:p>
    <w:sectPr w:rsidR="00215B1C" w:rsidRPr="0056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0D44"/>
    <w:multiLevelType w:val="hybridMultilevel"/>
    <w:tmpl w:val="5176AE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53C70"/>
    <w:multiLevelType w:val="hybridMultilevel"/>
    <w:tmpl w:val="B612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E117F"/>
    <w:multiLevelType w:val="hybridMultilevel"/>
    <w:tmpl w:val="B3020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C4EAA"/>
    <w:multiLevelType w:val="hybridMultilevel"/>
    <w:tmpl w:val="28C42A66"/>
    <w:lvl w:ilvl="0" w:tplc="D82CC8A4">
      <w:start w:val="1"/>
      <w:numFmt w:val="lowerRoman"/>
      <w:lvlText w:val="%1."/>
      <w:lvlJc w:val="right"/>
      <w:pPr>
        <w:tabs>
          <w:tab w:val="num" w:pos="720"/>
        </w:tabs>
        <w:ind w:left="720" w:hanging="360"/>
      </w:pPr>
    </w:lvl>
    <w:lvl w:ilvl="1" w:tplc="DC984756">
      <w:start w:val="1"/>
      <w:numFmt w:val="lowerRoman"/>
      <w:lvlText w:val="%2."/>
      <w:lvlJc w:val="right"/>
      <w:pPr>
        <w:tabs>
          <w:tab w:val="num" w:pos="1440"/>
        </w:tabs>
        <w:ind w:left="1440" w:hanging="360"/>
      </w:pPr>
    </w:lvl>
    <w:lvl w:ilvl="2" w:tplc="446408F6" w:tentative="1">
      <w:start w:val="1"/>
      <w:numFmt w:val="lowerRoman"/>
      <w:lvlText w:val="%3."/>
      <w:lvlJc w:val="right"/>
      <w:pPr>
        <w:tabs>
          <w:tab w:val="num" w:pos="2160"/>
        </w:tabs>
        <w:ind w:left="2160" w:hanging="360"/>
      </w:pPr>
    </w:lvl>
    <w:lvl w:ilvl="3" w:tplc="44504336" w:tentative="1">
      <w:start w:val="1"/>
      <w:numFmt w:val="lowerRoman"/>
      <w:lvlText w:val="%4."/>
      <w:lvlJc w:val="right"/>
      <w:pPr>
        <w:tabs>
          <w:tab w:val="num" w:pos="2880"/>
        </w:tabs>
        <w:ind w:left="2880" w:hanging="360"/>
      </w:pPr>
    </w:lvl>
    <w:lvl w:ilvl="4" w:tplc="D3A64410" w:tentative="1">
      <w:start w:val="1"/>
      <w:numFmt w:val="lowerRoman"/>
      <w:lvlText w:val="%5."/>
      <w:lvlJc w:val="right"/>
      <w:pPr>
        <w:tabs>
          <w:tab w:val="num" w:pos="3600"/>
        </w:tabs>
        <w:ind w:left="3600" w:hanging="360"/>
      </w:pPr>
    </w:lvl>
    <w:lvl w:ilvl="5" w:tplc="788E67A4" w:tentative="1">
      <w:start w:val="1"/>
      <w:numFmt w:val="lowerRoman"/>
      <w:lvlText w:val="%6."/>
      <w:lvlJc w:val="right"/>
      <w:pPr>
        <w:tabs>
          <w:tab w:val="num" w:pos="4320"/>
        </w:tabs>
        <w:ind w:left="4320" w:hanging="360"/>
      </w:pPr>
    </w:lvl>
    <w:lvl w:ilvl="6" w:tplc="7914648A" w:tentative="1">
      <w:start w:val="1"/>
      <w:numFmt w:val="lowerRoman"/>
      <w:lvlText w:val="%7."/>
      <w:lvlJc w:val="right"/>
      <w:pPr>
        <w:tabs>
          <w:tab w:val="num" w:pos="5040"/>
        </w:tabs>
        <w:ind w:left="5040" w:hanging="360"/>
      </w:pPr>
    </w:lvl>
    <w:lvl w:ilvl="7" w:tplc="6F1AA780" w:tentative="1">
      <w:start w:val="1"/>
      <w:numFmt w:val="lowerRoman"/>
      <w:lvlText w:val="%8."/>
      <w:lvlJc w:val="right"/>
      <w:pPr>
        <w:tabs>
          <w:tab w:val="num" w:pos="5760"/>
        </w:tabs>
        <w:ind w:left="5760" w:hanging="360"/>
      </w:pPr>
    </w:lvl>
    <w:lvl w:ilvl="8" w:tplc="55EA46D0" w:tentative="1">
      <w:start w:val="1"/>
      <w:numFmt w:val="lowerRoman"/>
      <w:lvlText w:val="%9."/>
      <w:lvlJc w:val="right"/>
      <w:pPr>
        <w:tabs>
          <w:tab w:val="num" w:pos="6480"/>
        </w:tabs>
        <w:ind w:left="6480" w:hanging="360"/>
      </w:pPr>
    </w:lvl>
  </w:abstractNum>
  <w:abstractNum w:abstractNumId="4">
    <w:nsid w:val="6C8205F8"/>
    <w:multiLevelType w:val="hybridMultilevel"/>
    <w:tmpl w:val="742664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10C1F"/>
    <w:multiLevelType w:val="hybridMultilevel"/>
    <w:tmpl w:val="721C26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53849"/>
    <w:multiLevelType w:val="hybridMultilevel"/>
    <w:tmpl w:val="FAA88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B59"/>
    <w:rsid w:val="00051B59"/>
    <w:rsid w:val="0008339A"/>
    <w:rsid w:val="000F155D"/>
    <w:rsid w:val="001207BB"/>
    <w:rsid w:val="00182BB1"/>
    <w:rsid w:val="00182CF6"/>
    <w:rsid w:val="001B5DFD"/>
    <w:rsid w:val="00215B1C"/>
    <w:rsid w:val="00232049"/>
    <w:rsid w:val="002E6C42"/>
    <w:rsid w:val="00310F2B"/>
    <w:rsid w:val="00314693"/>
    <w:rsid w:val="003652A2"/>
    <w:rsid w:val="00563CF7"/>
    <w:rsid w:val="005677D7"/>
    <w:rsid w:val="005A7627"/>
    <w:rsid w:val="005D7C43"/>
    <w:rsid w:val="0077677E"/>
    <w:rsid w:val="00837F6D"/>
    <w:rsid w:val="0087006F"/>
    <w:rsid w:val="009301D4"/>
    <w:rsid w:val="009A6C36"/>
    <w:rsid w:val="00A4407A"/>
    <w:rsid w:val="00B325FA"/>
    <w:rsid w:val="00B513AC"/>
    <w:rsid w:val="00B71E5C"/>
    <w:rsid w:val="00C13797"/>
    <w:rsid w:val="00CE1D91"/>
    <w:rsid w:val="00CE2B17"/>
    <w:rsid w:val="00F21830"/>
    <w:rsid w:val="00FF0A40"/>
    <w:rsid w:val="00FF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3CF7"/>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C42"/>
    <w:pPr>
      <w:ind w:left="720"/>
      <w:contextualSpacing/>
    </w:pPr>
  </w:style>
  <w:style w:type="paragraph" w:styleId="BalloonText">
    <w:name w:val="Balloon Text"/>
    <w:basedOn w:val="Normal"/>
    <w:link w:val="BalloonTextChar"/>
    <w:uiPriority w:val="99"/>
    <w:semiHidden/>
    <w:unhideWhenUsed/>
    <w:rsid w:val="0021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B1C"/>
    <w:rPr>
      <w:rFonts w:ascii="Tahoma" w:hAnsi="Tahoma" w:cs="Tahoma"/>
      <w:sz w:val="16"/>
      <w:szCs w:val="16"/>
    </w:rPr>
  </w:style>
  <w:style w:type="character" w:customStyle="1" w:styleId="Heading2Char">
    <w:name w:val="Heading 2 Char"/>
    <w:basedOn w:val="DefaultParagraphFont"/>
    <w:link w:val="Heading2"/>
    <w:uiPriority w:val="9"/>
    <w:rsid w:val="00563CF7"/>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63CF7"/>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C42"/>
    <w:pPr>
      <w:ind w:left="720"/>
      <w:contextualSpacing/>
    </w:pPr>
  </w:style>
  <w:style w:type="paragraph" w:styleId="BalloonText">
    <w:name w:val="Balloon Text"/>
    <w:basedOn w:val="Normal"/>
    <w:link w:val="BalloonTextChar"/>
    <w:uiPriority w:val="99"/>
    <w:semiHidden/>
    <w:unhideWhenUsed/>
    <w:rsid w:val="0021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B1C"/>
    <w:rPr>
      <w:rFonts w:ascii="Tahoma" w:hAnsi="Tahoma" w:cs="Tahoma"/>
      <w:sz w:val="16"/>
      <w:szCs w:val="16"/>
    </w:rPr>
  </w:style>
  <w:style w:type="character" w:customStyle="1" w:styleId="Heading2Char">
    <w:name w:val="Heading 2 Char"/>
    <w:basedOn w:val="DefaultParagraphFont"/>
    <w:link w:val="Heading2"/>
    <w:uiPriority w:val="9"/>
    <w:rsid w:val="00563CF7"/>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86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KATA</dc:creator>
  <cp:lastModifiedBy>pc</cp:lastModifiedBy>
  <cp:revision>3</cp:revision>
  <dcterms:created xsi:type="dcterms:W3CDTF">2020-11-26T07:05:00Z</dcterms:created>
  <dcterms:modified xsi:type="dcterms:W3CDTF">2020-11-26T07:19:00Z</dcterms:modified>
</cp:coreProperties>
</file>